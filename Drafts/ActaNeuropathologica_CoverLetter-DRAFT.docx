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ins w:id="1" w:author="Siri Fløgstad Svensson" w:date="2022-11-02T16:24:00Z"/>
        </w:rPr>
      </w:pPr>
      <w:ins w:id="0" w:author="Siri Fløgstad Svensson" w:date="2022-11-02T16:24:00Z">
        <w:r>
          <w:rPr>
            <w:rFonts w:cs="Calibri" w:cstheme="minorHAnsi" w:ascii="Calibri" w:hAnsi="Calibri"/>
          </w:rPr>
        </w:r>
      </w:ins>
    </w:p>
    <w:p>
      <w:pPr>
        <w:pStyle w:val="Normal"/>
        <w:rPr>
          <w:rFonts w:ascii="Calibri" w:hAnsi="Calibri" w:cs="Calibri" w:asciiTheme="minorHAnsi" w:cstheme="minorHAnsi" w:hAnsiTheme="minorHAnsi"/>
          <w:ins w:id="3" w:author="Siri Fløgstad Svensson" w:date="2022-11-02T16:24:00Z"/>
        </w:rPr>
      </w:pPr>
      <w:ins w:id="2" w:author="Siri Fløgstad Svensson" w:date="2022-11-02T16:24:00Z">
        <w:r>
          <w:rPr>
            <w:rFonts w:cs="Calibri" w:cstheme="minorHAnsi" w:ascii="Calibri" w:hAnsi="Calibri"/>
          </w:rPr>
        </w:r>
      </w:ins>
    </w:p>
    <w:p>
      <w:pPr>
        <w:pStyle w:val="Normal"/>
        <w:jc w:val="right"/>
        <w:rPr>
          <w:rFonts w:ascii="Times New Roman" w:hAnsi="Times New Roman" w:cs="Times New Roman"/>
          <w:ins w:id="11" w:author="Siri Fløgstad Svensson" w:date="2022-11-02T16:24:00Z"/>
        </w:rPr>
      </w:pPr>
      <w:del w:id="4" w:author="Unknown Author" w:date="2023-08-02T10:57:45Z">
        <w:r>
          <w:rPr>
            <w:rFonts w:cs="Times New Roman" w:ascii="Times New Roman" w:hAnsi="Times New Roman"/>
          </w:rPr>
          <w:delText>November 5</w:delText>
        </w:r>
      </w:del>
      <w:del w:id="5" w:author="Unknown Author" w:date="2023-08-02T10:57:45Z">
        <w:r>
          <w:rPr>
            <w:rFonts w:cs="Times New Roman" w:ascii="Times New Roman" w:hAnsi="Times New Roman"/>
            <w:vertAlign w:val="superscript"/>
          </w:rPr>
          <w:delText>th</w:delText>
        </w:r>
      </w:del>
      <w:ins w:id="6" w:author="Unknown Author" w:date="2023-08-02T10:57:45Z">
        <w:r>
          <w:rPr>
            <w:rFonts w:cs="Times New Roman" w:ascii="Times New Roman" w:hAnsi="Times New Roman"/>
          </w:rPr>
          <w:t>August 2</w:t>
        </w:r>
      </w:ins>
      <w:ins w:id="7" w:author="Unknown Author" w:date="2023-08-02T10:57:45Z">
        <w:r>
          <w:rPr>
            <w:rFonts w:cs="Times New Roman" w:ascii="Times New Roman" w:hAnsi="Times New Roman"/>
            <w:vertAlign w:val="superscript"/>
          </w:rPr>
          <w:t>nd</w:t>
        </w:r>
      </w:ins>
      <w:ins w:id="8" w:author="Siri Fløgstad Svensson" w:date="2022-11-02T16:25:00Z">
        <w:r>
          <w:rPr>
            <w:rFonts w:cs="Times New Roman" w:ascii="Times New Roman" w:hAnsi="Times New Roman"/>
          </w:rPr>
          <w:t>, 202</w:t>
        </w:r>
      </w:ins>
      <w:del w:id="9" w:author="Unknown Author" w:date="2023-08-02T10:57:59Z">
        <w:r>
          <w:rPr>
            <w:rFonts w:cs="Times New Roman" w:ascii="Times New Roman" w:hAnsi="Times New Roman"/>
          </w:rPr>
          <w:delText>2</w:delText>
        </w:r>
      </w:del>
      <w:ins w:id="10" w:author="Unknown Author" w:date="2023-08-02T10:58:00Z">
        <w:r>
          <w:rPr>
            <w:rFonts w:cs="Times New Roman" w:ascii="Times New Roman" w:hAnsi="Times New Roman"/>
          </w:rPr>
          <w:t>3</w:t>
        </w:r>
      </w:ins>
    </w:p>
    <w:p>
      <w:pPr>
        <w:pStyle w:val="Normal"/>
        <w:rPr>
          <w:rFonts w:ascii="Times New Roman" w:hAnsi="Times New Roman" w:cs="Times New Roman"/>
          <w:sz w:val="22"/>
          <w:szCs w:val="22"/>
          <w:del w:id="13" w:author="Unknown Author" w:date="2023-08-02T11:00:17Z"/>
        </w:rPr>
      </w:pPr>
      <w:del w:id="12" w:author="Unknown Author" w:date="2023-08-02T11:00:17Z">
        <w:r>
          <w:rPr/>
        </w:r>
      </w:del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del w:id="14" w:author="Unknown Author" w:date="2023-08-02T11:00:05Z">
        <w:r>
          <w:rPr>
            <w:rFonts w:cs="Times New Roman" w:ascii="Times New Roman" w:hAnsi="Times New Roman"/>
          </w:rPr>
          <w:delText>Dr. Susan Chang</w:delText>
        </w:r>
      </w:del>
      <w:ins w:id="15" w:author="Unknown Author" w:date="2023-08-02T11:00:14Z">
        <w:r>
          <w:rPr>
            <w:rFonts w:cs="Times New Roman" w:ascii="Times New Roman" w:hAnsi="Times New Roman"/>
          </w:rPr>
          <w:t>Prof Johannes Attems</w:t>
        </w:r>
      </w:ins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</w:rPr>
        <w:t>Editor-in-Chief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del w:id="16" w:author="Unknown Author" w:date="2023-08-02T11:00:33Z">
        <w:r>
          <w:rPr>
            <w:rFonts w:cs="Times New Roman" w:ascii="Times New Roman" w:hAnsi="Times New Roman"/>
          </w:rPr>
          <w:delText>Neuro-Oncology</w:delText>
        </w:r>
      </w:del>
      <w:ins w:id="17" w:author="Unknown Author" w:date="2023-08-02T11:00:33Z">
        <w:r>
          <w:rPr>
            <w:rFonts w:cs="Times New Roman" w:ascii="Times New Roman" w:hAnsi="Times New Roman"/>
          </w:rPr>
          <w:t>Acta Neuropathologica</w:t>
        </w:r>
      </w:ins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76" w:beforeAutospacing="1" w:afterAutospacing="1"/>
        <w:jc w:val="both"/>
        <w:rPr>
          <w:rFonts w:ascii="Times New Roman" w:hAnsi="Times New Roman" w:cs="Times New Roman"/>
          <w:sz w:val="22"/>
          <w:szCs w:val="22"/>
        </w:rPr>
      </w:pPr>
      <w:bookmarkStart w:id="0" w:name="_Hlk61614685"/>
      <w:r>
        <w:rPr>
          <w:rFonts w:cs="Times New Roman" w:ascii="Times New Roman" w:hAnsi="Times New Roman"/>
        </w:rPr>
        <w:t xml:space="preserve">We kindly ask you to consider our manuscript titled </w:t>
      </w:r>
      <w:r>
        <w:rPr>
          <w:rFonts w:cs="Times New Roman" w:ascii="Times New Roman" w:hAnsi="Times New Roman"/>
          <w:b/>
          <w:bCs/>
        </w:rPr>
        <w:t xml:space="preserve">«Comprehensive evaluation of </w:t>
      </w:r>
      <w:r>
        <w:rPr>
          <w:rFonts w:cs="Times New Roman" w:ascii="Times New Roman" w:hAnsi="Times New Roman"/>
          <w:b/>
          <w:bCs/>
          <w:i/>
          <w:iCs/>
        </w:rPr>
        <w:t>MGMT</w:t>
      </w:r>
      <w:r>
        <w:rPr>
          <w:rFonts w:cs="Times New Roman" w:ascii="Times New Roman" w:hAnsi="Times New Roman"/>
          <w:b/>
          <w:bCs/>
        </w:rPr>
        <w:t xml:space="preserve"> promotor methylation by nanopore sequencing» </w:t>
      </w:r>
      <w:r>
        <w:rPr>
          <w:rFonts w:cs="Times New Roman" w:ascii="Times New Roman" w:hAnsi="Times New Roman"/>
        </w:rPr>
        <w:t>for publication as a</w:t>
      </w:r>
      <w:r>
        <w:rPr>
          <w:rFonts w:cs="Times New Roman" w:ascii="Times New Roman" w:hAnsi="Times New Roman"/>
        </w:rPr>
        <w:t>n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original</w:t>
      </w:r>
      <w:r>
        <w:rPr>
          <w:rFonts w:cs="Times New Roman" w:ascii="Times New Roman" w:hAnsi="Times New Roman"/>
        </w:rPr>
        <w:t xml:space="preserve"> article in </w:t>
      </w:r>
      <w:r>
        <w:rPr>
          <w:rFonts w:cs="Times New Roman" w:ascii="Times New Roman" w:hAnsi="Times New Roman"/>
        </w:rPr>
        <w:t>Acta Neuropathologica</w:t>
      </w:r>
      <w:r>
        <w:rPr>
          <w:rFonts w:cs="Times New Roman" w:ascii="Times New Roman" w:hAnsi="Times New Roman"/>
        </w:rPr>
        <w:t xml:space="preserve">. </w:t>
      </w:r>
      <w:bookmarkEnd w:id="0"/>
      <w:r>
        <w:rPr>
          <w:rFonts w:cs="Times New Roman" w:ascii="Times New Roman" w:hAnsi="Times New Roman"/>
        </w:rPr>
        <w:t>We confirm that this work is original and is not under consideration for publication in other journals.</w:t>
      </w:r>
    </w:p>
    <w:p>
      <w:pPr>
        <w:pStyle w:val="Normal"/>
        <w:spacing w:lineRule="auto" w:line="276" w:beforeAutospacing="1" w:afterAutospacing="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</w:rPr>
        <w:t xml:space="preserve">Our manuscript </w:t>
      </w:r>
      <w:bookmarkStart w:id="1" w:name="_Hlk60682605"/>
      <w:r>
        <w:rPr>
          <w:rFonts w:cs="Times New Roman" w:ascii="Times New Roman" w:hAnsi="Times New Roman"/>
        </w:rPr>
        <w:t xml:space="preserve">describes how </w:t>
      </w:r>
      <w:r>
        <w:rPr>
          <w:rFonts w:cs="Times New Roman" w:ascii="Times New Roman" w:hAnsi="Times New Roman"/>
        </w:rPr>
        <w:t xml:space="preserve">nanopore long-read sequencing can be used for comprehensive methylation analysis of the </w:t>
      </w:r>
      <w:r>
        <w:rPr>
          <w:rFonts w:cs="Times New Roman" w:ascii="Times New Roman" w:hAnsi="Times New Roman"/>
          <w:i/>
          <w:iCs/>
        </w:rPr>
        <w:t>MGMT</w:t>
      </w:r>
      <w:r>
        <w:rPr>
          <w:rFonts w:cs="Times New Roman" w:ascii="Times New Roman" w:hAnsi="Times New Roman"/>
        </w:rPr>
        <w:t xml:space="preserve"> promoter region using native tumor DNA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</w:rPr>
        <w:t xml:space="preserve">We compare results obtained via nanopore sequencing to those generated by pyrosequencing and methylation bead array </w:t>
      </w:r>
      <w:r>
        <w:rPr>
          <w:rFonts w:cs="Times New Roman" w:ascii="Times New Roman" w:hAnsi="Times New Roman"/>
        </w:rPr>
        <w:t xml:space="preserve">in a total of 148 CNS tumors, including 91 glioblastomas. We show that unsupervised hierarcical clustering of samples based on nanopore sequencing </w:t>
      </w:r>
      <w:r>
        <w:rPr>
          <w:rFonts w:cs="Times New Roman" w:ascii="Times New Roman" w:hAnsi="Times New Roman"/>
        </w:rPr>
        <w:t>accurately separates methylated and un-methylated samples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and this separation correlates with patient survival.</w:t>
      </w:r>
    </w:p>
    <w:p>
      <w:pPr>
        <w:pStyle w:val="Normal"/>
        <w:spacing w:lineRule="auto" w:line="276" w:beforeAutospacing="1" w:afterAutospacing="1"/>
        <w:jc w:val="both"/>
        <w:rPr>
          <w:rFonts w:ascii="Times New Roman" w:hAnsi="Times New Roman" w:cs="Times New Roman"/>
          <w:lang w:val="en-GB"/>
          <w:ins w:id="22" w:author="Siri Fløgstad Svensson" w:date="2022-11-02T16:19:00Z"/>
        </w:rPr>
      </w:pPr>
      <w:r>
        <w:rPr>
          <w:rFonts w:cs="Times New Roman" w:ascii="Times New Roman" w:hAnsi="Times New Roman"/>
          <w:i/>
          <w:iCs/>
          <w:lang w:val="en-GB"/>
        </w:rPr>
        <w:t>MGMT</w:t>
      </w:r>
      <w:r>
        <w:rPr>
          <w:rFonts w:cs="Times New Roman" w:ascii="Times New Roman" w:hAnsi="Times New Roman"/>
          <w:lang w:val="en-GB"/>
        </w:rPr>
        <w:t xml:space="preserve"> promoter methylation as a prognostic factor in glioblastoma patients is</w:t>
      </w:r>
      <w:r>
        <w:rPr>
          <w:rFonts w:cs="Times New Roman" w:ascii="Times New Roman" w:hAnsi="Times New Roman"/>
          <w:lang w:val="en-GB"/>
        </w:rPr>
        <w:t xml:space="preserve"> an active field of research. </w:t>
      </w:r>
      <w:ins w:id="18" w:author="Siri Fløgstad Svensson" w:date="2022-11-02T16:23:00Z">
        <w:r>
          <w:rPr>
            <w:rFonts w:cs="Times New Roman" w:ascii="Times New Roman" w:hAnsi="Times New Roman"/>
            <w:lang w:val="en-GB"/>
          </w:rPr>
          <w:t xml:space="preserve">Several methods exist to </w:t>
        </w:r>
      </w:ins>
      <w:r>
        <w:rPr>
          <w:rFonts w:cs="Times New Roman" w:ascii="Times New Roman" w:hAnsi="Times New Roman"/>
          <w:lang w:val="en-GB"/>
        </w:rPr>
        <w:t>measure MGMT promoter methylation</w:t>
      </w:r>
      <w:ins w:id="19" w:author="Siri Fløgstad Svensson" w:date="2022-11-02T16:23:00Z">
        <w:r>
          <w:rPr>
            <w:rFonts w:cs="Times New Roman" w:ascii="Times New Roman" w:hAnsi="Times New Roman"/>
            <w:lang w:val="en-GB"/>
          </w:rPr>
          <w:t xml:space="preserve">, but </w:t>
        </w:r>
      </w:ins>
      <w:r>
        <w:rPr>
          <w:rFonts w:cs="Times New Roman" w:ascii="Times New Roman" w:hAnsi="Times New Roman"/>
          <w:lang w:val="en-GB"/>
        </w:rPr>
        <w:t>nanopore sequencing</w:t>
      </w:r>
      <w:ins w:id="20" w:author="Siri Fløgstad Svensson" w:date="2022-11-02T16:23:00Z">
        <w:r>
          <w:rPr>
            <w:rFonts w:cs="Times New Roman" w:ascii="Times New Roman" w:hAnsi="Times New Roman"/>
            <w:lang w:val="en-GB"/>
          </w:rPr>
          <w:t xml:space="preserve"> is unique in </w:t>
        </w:r>
      </w:ins>
      <w:r>
        <w:rPr>
          <w:rFonts w:cs="Times New Roman" w:ascii="Times New Roman" w:hAnsi="Times New Roman"/>
          <w:lang w:val="en-GB"/>
        </w:rPr>
        <w:t xml:space="preserve">detecting methylation on every CpG site in the region without </w:t>
      </w:r>
      <w:r>
        <w:rPr>
          <w:rFonts w:cs="Times New Roman" w:ascii="Times New Roman" w:hAnsi="Times New Roman"/>
          <w:lang w:val="en-GB"/>
        </w:rPr>
        <w:t xml:space="preserve">the need for </w:t>
      </w:r>
      <w:r>
        <w:rPr>
          <w:rFonts w:cs="Times New Roman" w:ascii="Times New Roman" w:hAnsi="Times New Roman"/>
          <w:lang w:val="en-GB"/>
        </w:rPr>
        <w:t>bisulfite treatment or amplification</w:t>
      </w:r>
      <w:ins w:id="21" w:author="Siri Fløgstad Svensson" w:date="2022-11-02T16:23:00Z">
        <w:r>
          <w:rPr>
            <w:rFonts w:cs="Times New Roman" w:ascii="Times New Roman" w:hAnsi="Times New Roman"/>
            <w:lang w:val="en-GB"/>
          </w:rPr>
          <w:t xml:space="preserve">. </w:t>
        </w:r>
      </w:ins>
      <w:r>
        <w:rPr>
          <w:rFonts w:cs="Times New Roman" w:ascii="Times New Roman" w:hAnsi="Times New Roman"/>
          <w:lang w:val="en-GB"/>
        </w:rPr>
        <w:t xml:space="preserve">It offers a complete and unbiased overview of </w:t>
      </w:r>
      <w:r>
        <w:rPr>
          <w:rFonts w:cs="Times New Roman" w:ascii="Times New Roman" w:hAnsi="Times New Roman"/>
          <w:i/>
          <w:iCs/>
          <w:lang w:val="en-GB"/>
        </w:rPr>
        <w:t>MGMT</w:t>
      </w:r>
      <w:r>
        <w:rPr>
          <w:rFonts w:cs="Times New Roman" w:ascii="Times New Roman" w:hAnsi="Times New Roman"/>
          <w:lang w:val="en-GB"/>
        </w:rPr>
        <w:t xml:space="preserve"> promoter methylation that can be generated quickly and cost-effectivly. </w:t>
      </w:r>
      <w:r>
        <w:rPr>
          <w:rFonts w:cs="Times New Roman" w:ascii="Times New Roman" w:hAnsi="Times New Roman"/>
          <w:lang w:val="en-GB"/>
        </w:rPr>
        <w:t xml:space="preserve">To the best of our knowledge, this is the first time </w:t>
      </w:r>
      <w:r>
        <w:rPr>
          <w:rFonts w:cs="Times New Roman" w:ascii="Times New Roman" w:hAnsi="Times New Roman"/>
          <w:i w:val="false"/>
          <w:iCs w:val="false"/>
          <w:lang w:val="en-GB"/>
        </w:rPr>
        <w:t>all 98 CpG sites within the</w:t>
      </w:r>
      <w:r>
        <w:rPr>
          <w:rFonts w:cs="Times New Roman" w:ascii="Times New Roman" w:hAnsi="Times New Roman"/>
          <w:i/>
          <w:iCs/>
          <w:lang w:val="en-GB"/>
        </w:rPr>
        <w:t xml:space="preserve"> MGMT </w:t>
      </w:r>
      <w:r>
        <w:rPr>
          <w:rFonts w:cs="Times New Roman" w:ascii="Times New Roman" w:hAnsi="Times New Roman"/>
          <w:i w:val="false"/>
          <w:iCs w:val="false"/>
          <w:lang w:val="en-GB"/>
        </w:rPr>
        <w:t xml:space="preserve">CpG island in multiple patient biopsies </w:t>
      </w:r>
      <w:r>
        <w:rPr>
          <w:rFonts w:cs="Times New Roman" w:ascii="Times New Roman" w:hAnsi="Times New Roman"/>
          <w:i w:val="false"/>
          <w:iCs w:val="false"/>
          <w:lang w:val="en-GB"/>
        </w:rPr>
        <w:t xml:space="preserve">are analyzed </w:t>
      </w:r>
      <w:r>
        <w:rPr>
          <w:rFonts w:cs="Times New Roman" w:ascii="Times New Roman" w:hAnsi="Times New Roman"/>
          <w:i w:val="false"/>
          <w:iCs w:val="false"/>
          <w:lang w:val="en-GB"/>
        </w:rPr>
        <w:t>by nanopore sequencing.</w:t>
      </w:r>
      <w:r>
        <w:rPr>
          <w:rFonts w:cs="Times New Roman" w:ascii="Times New Roman" w:hAnsi="Times New Roman"/>
          <w:lang w:val="en-GB"/>
        </w:rPr>
        <w:t xml:space="preserve">  We believe our findings will be of interest to the readers of Acta Neuropathologica.</w:t>
      </w:r>
    </w:p>
    <w:p>
      <w:pPr>
        <w:pStyle w:val="Normal"/>
        <w:spacing w:lineRule="auto" w:line="276" w:beforeAutospacing="1" w:afterAutospacing="1"/>
        <w:jc w:val="both"/>
        <w:rPr>
          <w:rFonts w:ascii="Times New Roman" w:hAnsi="Times New Roman" w:cs="Times New Roman"/>
          <w:ins w:id="24" w:author="Siri Fløgstad Svensson" w:date="2022-11-02T16:26:00Z"/>
        </w:rPr>
      </w:pPr>
      <w:ins w:id="23" w:author="Siri Fløgstad Svensson" w:date="2022-11-02T16:19:00Z">
        <w:r>
          <w:rPr>
            <w:rFonts w:cs="Times New Roman" w:ascii="Times New Roman" w:hAnsi="Times New Roman"/>
          </w:rPr>
          <w:t>All co-authors have read and approved of its submission to this journal.</w:t>
        </w:r>
      </w:ins>
    </w:p>
    <w:p>
      <w:pPr>
        <w:pStyle w:val="Normal"/>
        <w:spacing w:lineRule="auto" w:line="276" w:beforeAutospacing="1" w:afterAutospacing="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del w:id="25" w:author="Siri Fløgstad Svensson" w:date="2022-11-02T16:24:00Z">
        <w:bookmarkEnd w:id="1"/>
        <w:r>
          <w:rPr>
            <w:rFonts w:cs="Times New Roman" w:ascii="Times New Roman" w:hAnsi="Times New Roman"/>
          </w:rPr>
          <w:delText xml:space="preserve">On behalf of </w:delText>
        </w:r>
      </w:del>
      <w:del w:id="26" w:author="Siri Fløgstad Svensson" w:date="2022-11-02T16:17:00Z">
        <w:r>
          <w:rPr>
            <w:rFonts w:cs="Times New Roman" w:ascii="Times New Roman" w:hAnsi="Times New Roman"/>
          </w:rPr>
          <w:delText xml:space="preserve">the </w:delText>
        </w:r>
      </w:del>
      <w:del w:id="27" w:author="Siri Fløgstad Svensson" w:date="2022-11-02T16:24:00Z">
        <w:r>
          <w:rPr>
            <w:rFonts w:cs="Times New Roman" w:ascii="Times New Roman" w:hAnsi="Times New Roman"/>
          </w:rPr>
          <w:delText>authors,</w:delText>
        </w:r>
      </w:del>
      <w:ins w:id="28" w:author="Siri Fløgstad Svensson" w:date="2022-11-02T16:25:00Z">
        <w:r>
          <w:rPr>
            <w:rFonts w:cs="Times New Roman" w:ascii="Times New Roman" w:hAnsi="Times New Roman"/>
          </w:rPr>
          <w:t>Sincerely,</w:t>
        </w:r>
      </w:ins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del w:id="31" w:author="Siri Fløgstad Svensson" w:date="2022-11-02T16:17:00Z"/>
        </w:rPr>
      </w:pPr>
      <w:del w:id="29" w:author="Siri Fløgstad Svensson" w:date="2022-11-02T16:17:00Z">
        <w:r>
          <w:rPr>
            <w:rFonts w:cs="Times New Roman" w:ascii="Times New Roman" w:hAnsi="Times New Roman"/>
          </w:rPr>
          <w:delText>Dr. Kyrre Eeg Emblem</w:delText>
        </w:r>
      </w:del>
      <w:r>
        <w:rPr>
          <w:rFonts w:cs="Times New Roman" w:ascii="Times New Roman" w:hAnsi="Times New Roman"/>
        </w:rPr>
        <w:t xml:space="preserve">Dr. </w:t>
      </w:r>
      <w:ins w:id="30" w:author="Siri Fløgstad Svensson" w:date="2022-11-02T16:17:00Z">
        <w:r>
          <w:rPr>
            <w:rFonts w:cs="Times New Roman" w:ascii="Times New Roman" w:hAnsi="Times New Roman"/>
          </w:rPr>
          <w:t xml:space="preserve">Skarphéðinn Halldórsson </w:t>
        </w:r>
      </w:ins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PrChange w:id="0" w:author="Siri Fløgstad Svensson" w:date="2022-11-02T16:24:00Z"/>
        </w:rPr>
        <w:rPrChange w:id="0" w:author="Siri Fløgstad Svensson" w:date="2022-11-02T16:24:00Z"/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rPrChange w:id="0" w:author="Siri Fløgstad Svensson" w:date="2022-11-02T16:24:00Z"/>
        </w:rPr>
        <w:t>Oslo University Hospital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rPrChange w:id="0" w:author="Siri Fløgstad Svensson" w:date="2022-11-02T16:24:00Z"/>
        </w:rPr>
        <w:t>Norway</w:t>
      </w:r>
    </w:p>
    <w:sectPr>
      <w:headerReference w:type="default" r:id="rId2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ins w:id="35" w:author="Siri Fløgstad Svensson" w:date="2022-11-02T16:24:00Z">
      <w:r>
        <w:rPr/>
      </w:r>
    </w:ins>
  </w:p>
  <w:p>
    <w:pPr>
      <w:pStyle w:val="Header"/>
      <w:rPr/>
    </w:pPr>
    <w:ins w:id="37" w:author="Siri Fløgstad Svensson" w:date="2022-11-02T16:24:00Z">
      <w:r>
        <w:rPr/>
      </w:r>
    </w:ins>
  </w:p>
  <w:p>
    <w:pPr>
      <w:pStyle w:val="Header"/>
      <w:rPr/>
    </w:pPr>
    <w:r>
      <w:rPr/>
      <w:drawing>
        <wp:inline distT="0" distB="0" distL="0" distR="0">
          <wp:extent cx="1895475" cy="447675"/>
          <wp:effectExtent l="0" t="0" r="0" b="0"/>
          <wp:docPr id="1" name="Bild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62275" b="5197"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revisionView w:insDel="0" w:formatting="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pptekstTegn" w:customStyle="1">
    <w:name w:val="Topptekst Tegn"/>
    <w:basedOn w:val="DefaultParagraphFont"/>
    <w:link w:val="Topptekst"/>
    <w:uiPriority w:val="99"/>
    <w:qFormat/>
    <w:rsid w:val="00bb1983"/>
    <w:rPr>
      <w:rFonts w:cs="Mangal"/>
      <w:szCs w:val="21"/>
    </w:rPr>
  </w:style>
  <w:style w:type="character" w:styleId="BunntekstTegn" w:customStyle="1">
    <w:name w:val="Bunntekst Tegn"/>
    <w:basedOn w:val="DefaultParagraphFont"/>
    <w:link w:val="Bunntekst"/>
    <w:uiPriority w:val="99"/>
    <w:qFormat/>
    <w:rsid w:val="00bb1983"/>
    <w:rPr>
      <w:rFonts w:cs="Mangal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Revision">
    <w:name w:val="Revision"/>
    <w:uiPriority w:val="99"/>
    <w:semiHidden/>
    <w:qFormat/>
    <w:rsid w:val="00bb1983"/>
    <w:pPr>
      <w:widowControl/>
      <w:suppressAutoHyphens w:val="false"/>
      <w:bidi w:val="0"/>
      <w:spacing w:before="0" w:after="0"/>
      <w:jc w:val="left"/>
    </w:pPr>
    <w:rPr>
      <w:rFonts w:cs="Mangal" w:ascii="Liberation Serif" w:hAnsi="Liberation Serif" w:eastAsia="Noto Serif CJK SC"/>
      <w:color w:val="auto"/>
      <w:kern w:val="2"/>
      <w:sz w:val="24"/>
      <w:szCs w:val="21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bb1983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BunntekstTegn"/>
    <w:uiPriority w:val="99"/>
    <w:unhideWhenUsed/>
    <w:rsid w:val="00bb1983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LibreOffice/6.4.7.2$Linux_X86_64 LibreOffice_project/40$Build-2</Application>
  <Pages>1</Pages>
  <Words>255</Words>
  <Characters>1489</Characters>
  <CharactersWithSpaces>1735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2022-11-02T15:09:00Z</dcterms:created>
  <dc:creator>Siri Fløgstad Svensson</dc:creator>
  <dc:description/>
  <dc:language>en-US</dc:language>
  <cp:lastModifiedBy/>
  <dcterms:modified xsi:type="dcterms:W3CDTF">2023-08-02T14:51:21Z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